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5EFE0" w14:textId="77777777" w:rsidR="00A648D2" w:rsidRPr="00C403C9" w:rsidRDefault="00251CA6" w:rsidP="00CF5B1E">
      <w:pPr>
        <w:jc w:val="center"/>
      </w:pPr>
      <w:r>
        <w:pict w14:anchorId="1C532D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65.25pt">
            <v:imagedata r:id="rId8" o:title="sobena_logo azul"/>
          </v:shape>
        </w:pict>
      </w:r>
    </w:p>
    <w:p w14:paraId="01303C6B" w14:textId="77777777" w:rsidR="00CF5B1E" w:rsidRPr="00C403C9" w:rsidRDefault="00CF5B1E" w:rsidP="00CF5B1E">
      <w:pPr>
        <w:jc w:val="center"/>
        <w:rPr>
          <w:b/>
          <w:sz w:val="32"/>
        </w:rPr>
      </w:pPr>
      <w:r w:rsidRPr="00C403C9">
        <w:rPr>
          <w:b/>
          <w:sz w:val="32"/>
        </w:rPr>
        <w:t>10º Seminário Internacional de Transporte e Desenvolvimento Hidroviário Interior</w:t>
      </w:r>
    </w:p>
    <w:p w14:paraId="328A98C2" w14:textId="77777777" w:rsidR="00CF5B1E" w:rsidRPr="00C403C9" w:rsidRDefault="00CF5B1E" w:rsidP="00CF5B1E">
      <w:pPr>
        <w:jc w:val="center"/>
      </w:pPr>
      <w:r w:rsidRPr="00C403C9">
        <w:t>Belém/PA, 12-14 de setembro de 2017</w:t>
      </w:r>
    </w:p>
    <w:p w14:paraId="0A1313B0" w14:textId="1211A3FC" w:rsidR="00CF5B1E" w:rsidRPr="00C403C9" w:rsidRDefault="00FA5D3E" w:rsidP="00CF5B1E">
      <w:pPr>
        <w:jc w:val="center"/>
        <w:rPr>
          <w:b/>
          <w:sz w:val="28"/>
          <w:szCs w:val="26"/>
        </w:rPr>
      </w:pPr>
      <w:ins w:id="0" w:author="Aqua2013" w:date="2017-04-20T12:22:00Z">
        <w:r>
          <w:rPr>
            <w:b/>
            <w:sz w:val="28"/>
            <w:szCs w:val="26"/>
          </w:rPr>
          <w:t xml:space="preserve">Modelo de otimização para </w:t>
        </w:r>
      </w:ins>
      <w:del w:id="1" w:author="Aqua2013" w:date="2017-04-20T12:22:00Z">
        <w:r w:rsidR="004D5C04" w:rsidDel="00FA5D3E">
          <w:rPr>
            <w:b/>
            <w:sz w:val="28"/>
            <w:szCs w:val="26"/>
          </w:rPr>
          <w:delText>A</w:delText>
        </w:r>
      </w:del>
      <w:ins w:id="2" w:author="Aqua2013" w:date="2017-04-20T12:22:00Z">
        <w:r>
          <w:rPr>
            <w:b/>
            <w:sz w:val="28"/>
            <w:szCs w:val="26"/>
          </w:rPr>
          <w:t>a</w:t>
        </w:r>
      </w:ins>
      <w:r w:rsidR="004D5C04">
        <w:rPr>
          <w:b/>
          <w:sz w:val="28"/>
          <w:szCs w:val="26"/>
        </w:rPr>
        <w:t>dequação de embarcaç</w:t>
      </w:r>
      <w:ins w:id="3" w:author="Aqua2013" w:date="2017-04-20T12:22:00Z">
        <w:r>
          <w:rPr>
            <w:b/>
            <w:sz w:val="28"/>
            <w:szCs w:val="26"/>
          </w:rPr>
          <w:t>ões</w:t>
        </w:r>
      </w:ins>
      <w:del w:id="4" w:author="Aqua2013" w:date="2017-04-20T12:22:00Z">
        <w:r w:rsidR="004D5C04" w:rsidDel="00FA5D3E">
          <w:rPr>
            <w:b/>
            <w:sz w:val="28"/>
            <w:szCs w:val="26"/>
          </w:rPr>
          <w:delText>ão</w:delText>
        </w:r>
      </w:del>
      <w:r w:rsidR="004D5C04">
        <w:rPr>
          <w:b/>
          <w:sz w:val="28"/>
          <w:szCs w:val="26"/>
        </w:rPr>
        <w:t xml:space="preserve"> </w:t>
      </w:r>
      <w:ins w:id="5" w:author="Aqua2013" w:date="2017-04-20T12:22:00Z">
        <w:r>
          <w:rPr>
            <w:b/>
            <w:sz w:val="28"/>
            <w:szCs w:val="26"/>
          </w:rPr>
          <w:t xml:space="preserve">de alta velocidade </w:t>
        </w:r>
      </w:ins>
      <w:r w:rsidR="004D5C04">
        <w:rPr>
          <w:b/>
          <w:sz w:val="28"/>
          <w:szCs w:val="26"/>
        </w:rPr>
        <w:t>para o SAMU – Fluvial / AM</w:t>
      </w:r>
    </w:p>
    <w:p w14:paraId="18E6F150" w14:textId="77777777" w:rsidR="00CF5B1E" w:rsidRPr="00FA5F1B" w:rsidRDefault="00CF5B1E" w:rsidP="00CF5B1E">
      <w:pPr>
        <w:jc w:val="center"/>
        <w:rPr>
          <w:rFonts w:cstheme="minorHAnsi"/>
          <w:szCs w:val="20"/>
        </w:rPr>
      </w:pPr>
    </w:p>
    <w:p w14:paraId="6EC445E4" w14:textId="77777777" w:rsidR="007F53C4" w:rsidRPr="00FA5F1B" w:rsidRDefault="007F53C4" w:rsidP="00E23A26">
      <w:pPr>
        <w:jc w:val="center"/>
        <w:rPr>
          <w:rStyle w:val="Hyperlink"/>
          <w:rFonts w:cstheme="minorHAnsi"/>
          <w:szCs w:val="20"/>
        </w:rPr>
      </w:pPr>
      <w:r w:rsidRPr="00FA5F1B">
        <w:rPr>
          <w:rFonts w:cstheme="minorHAnsi"/>
          <w:b/>
          <w:szCs w:val="20"/>
        </w:rPr>
        <w:t>Cláudio Felippe Cardozo Júnior</w:t>
      </w:r>
      <w:r w:rsidR="00CF5B1E" w:rsidRPr="00FA5F1B">
        <w:rPr>
          <w:rFonts w:cstheme="minorHAnsi"/>
          <w:szCs w:val="20"/>
        </w:rPr>
        <w:t xml:space="preserve">, </w:t>
      </w:r>
      <w:r w:rsidRPr="00FA5F1B">
        <w:rPr>
          <w:rFonts w:cstheme="minorHAnsi"/>
          <w:szCs w:val="20"/>
        </w:rPr>
        <w:t>UEA/EST</w:t>
      </w:r>
      <w:r w:rsidR="00CF5B1E" w:rsidRPr="00FA5F1B">
        <w:rPr>
          <w:rFonts w:cstheme="minorHAnsi"/>
          <w:szCs w:val="20"/>
        </w:rPr>
        <w:t>,</w:t>
      </w:r>
      <w:r w:rsidRPr="00FA5F1B">
        <w:rPr>
          <w:rFonts w:cstheme="minorHAnsi"/>
          <w:szCs w:val="20"/>
        </w:rPr>
        <w:t xml:space="preserve"> Manaus/AM/Brasil</w:t>
      </w:r>
      <w:r w:rsidR="00CF5B1E" w:rsidRPr="00FA5F1B">
        <w:rPr>
          <w:rFonts w:cstheme="minorHAnsi"/>
          <w:szCs w:val="20"/>
        </w:rPr>
        <w:t xml:space="preserve">, </w:t>
      </w:r>
      <w:hyperlink r:id="rId9" w:history="1">
        <w:r w:rsidRPr="00FA5F1B">
          <w:rPr>
            <w:rStyle w:val="Hyperlink"/>
            <w:rFonts w:cstheme="minorHAnsi"/>
            <w:szCs w:val="20"/>
          </w:rPr>
          <w:t>claudiofcardozo@gmail.com</w:t>
        </w:r>
      </w:hyperlink>
    </w:p>
    <w:p w14:paraId="7ABA2A62" w14:textId="77777777" w:rsidR="008135C8" w:rsidRPr="00FA5F1B" w:rsidRDefault="008135C8" w:rsidP="00E23A26">
      <w:pPr>
        <w:jc w:val="center"/>
        <w:rPr>
          <w:rStyle w:val="Hyperlink"/>
          <w:rFonts w:cstheme="minorHAnsi"/>
          <w:szCs w:val="20"/>
        </w:rPr>
      </w:pPr>
      <w:r w:rsidRPr="00FA5F1B">
        <w:rPr>
          <w:rFonts w:cstheme="minorHAnsi"/>
          <w:b/>
          <w:szCs w:val="20"/>
        </w:rPr>
        <w:t xml:space="preserve">Renata Freire Cardozo, </w:t>
      </w:r>
      <w:r w:rsidRPr="00FA5F1B">
        <w:rPr>
          <w:rFonts w:cstheme="minorHAnsi"/>
          <w:szCs w:val="20"/>
        </w:rPr>
        <w:t xml:space="preserve">UFAM/EEM, Manaus/AM/Brasil, </w:t>
      </w:r>
      <w:hyperlink r:id="rId10" w:history="1">
        <w:r w:rsidRPr="00FA5F1B">
          <w:rPr>
            <w:rStyle w:val="Hyperlink"/>
            <w:rFonts w:cstheme="minorHAnsi"/>
            <w:szCs w:val="20"/>
          </w:rPr>
          <w:t>renata.f.cardozo@gmail.com</w:t>
        </w:r>
      </w:hyperlink>
    </w:p>
    <w:p w14:paraId="52F8DF12" w14:textId="77777777" w:rsidR="00FA5F1B" w:rsidRPr="00FA5F1B" w:rsidRDefault="00FA5F1B" w:rsidP="00E23A26">
      <w:pPr>
        <w:jc w:val="center"/>
        <w:rPr>
          <w:rFonts w:cstheme="minorHAnsi"/>
          <w:color w:val="000000"/>
          <w:szCs w:val="20"/>
          <w:shd w:val="clear" w:color="auto" w:fill="FFFFFF"/>
        </w:rPr>
      </w:pPr>
      <w:r w:rsidRPr="00FA5F1B">
        <w:rPr>
          <w:rFonts w:cstheme="minorHAnsi"/>
          <w:b/>
          <w:color w:val="000000"/>
          <w:szCs w:val="20"/>
          <w:shd w:val="clear" w:color="auto" w:fill="FFFFFF"/>
        </w:rPr>
        <w:t>Giovanna Bezerra</w:t>
      </w:r>
      <w:r w:rsidRPr="00FA5F1B">
        <w:rPr>
          <w:rFonts w:cstheme="minorHAnsi"/>
          <w:szCs w:val="20"/>
        </w:rPr>
        <w:t>, UEA/EST, Manaus/AM/Brasil</w:t>
      </w:r>
      <w:r w:rsidRPr="00FA5F1B">
        <w:rPr>
          <w:rFonts w:cstheme="minorHAnsi"/>
          <w:color w:val="000000"/>
          <w:szCs w:val="20"/>
          <w:shd w:val="clear" w:color="auto" w:fill="FFFFFF"/>
        </w:rPr>
        <w:t xml:space="preserve">, </w:t>
      </w:r>
      <w:hyperlink r:id="rId11" w:history="1">
        <w:r w:rsidRPr="00FA5F1B">
          <w:rPr>
            <w:rStyle w:val="Hyperlink"/>
            <w:rFonts w:cstheme="minorHAnsi"/>
            <w:szCs w:val="20"/>
            <w:shd w:val="clear" w:color="auto" w:fill="FFFFFF"/>
          </w:rPr>
          <w:t>gb.eng@uea.edu.br</w:t>
        </w:r>
      </w:hyperlink>
    </w:p>
    <w:p w14:paraId="30929DEA" w14:textId="77777777" w:rsidR="00FA5F1B" w:rsidRDefault="00FA5F1B" w:rsidP="00E23A26">
      <w:pPr>
        <w:jc w:val="center"/>
        <w:rPr>
          <w:rStyle w:val="Hyperlink"/>
          <w:rFonts w:cstheme="minorHAnsi"/>
          <w:szCs w:val="20"/>
          <w:shd w:val="clear" w:color="auto" w:fill="FFFFFF"/>
        </w:rPr>
      </w:pPr>
      <w:proofErr w:type="spellStart"/>
      <w:r w:rsidRPr="00FA5F1B">
        <w:rPr>
          <w:rFonts w:cstheme="minorHAnsi"/>
          <w:b/>
          <w:color w:val="000000"/>
          <w:szCs w:val="20"/>
          <w:shd w:val="clear" w:color="auto" w:fill="FFFFFF"/>
        </w:rPr>
        <w:t>Thaiane</w:t>
      </w:r>
      <w:proofErr w:type="spellEnd"/>
      <w:r w:rsidRPr="00FA5F1B">
        <w:rPr>
          <w:rFonts w:cstheme="minorHAnsi"/>
          <w:b/>
          <w:color w:val="000000"/>
          <w:szCs w:val="20"/>
          <w:shd w:val="clear" w:color="auto" w:fill="FFFFFF"/>
        </w:rPr>
        <w:t xml:space="preserve"> </w:t>
      </w:r>
      <w:r w:rsidR="00572160">
        <w:rPr>
          <w:rFonts w:cstheme="minorHAnsi"/>
          <w:b/>
          <w:color w:val="000000"/>
          <w:szCs w:val="20"/>
          <w:shd w:val="clear" w:color="auto" w:fill="FFFFFF"/>
        </w:rPr>
        <w:t xml:space="preserve">Caroline Freire </w:t>
      </w:r>
      <w:r w:rsidRPr="00FA5F1B">
        <w:rPr>
          <w:rFonts w:cstheme="minorHAnsi"/>
          <w:b/>
          <w:color w:val="000000"/>
          <w:szCs w:val="20"/>
          <w:shd w:val="clear" w:color="auto" w:fill="FFFFFF"/>
        </w:rPr>
        <w:t>Dourado</w:t>
      </w:r>
      <w:r>
        <w:rPr>
          <w:rFonts w:cstheme="minorHAnsi"/>
          <w:color w:val="000000"/>
          <w:szCs w:val="20"/>
          <w:shd w:val="clear" w:color="auto" w:fill="FFFFFF"/>
        </w:rPr>
        <w:t xml:space="preserve">, </w:t>
      </w:r>
      <w:r w:rsidRPr="00FA5F1B">
        <w:rPr>
          <w:rFonts w:cstheme="minorHAnsi"/>
          <w:szCs w:val="20"/>
        </w:rPr>
        <w:t>UEA/EST, Manaus/AM/Brasil</w:t>
      </w:r>
      <w:r>
        <w:rPr>
          <w:rFonts w:cstheme="minorHAnsi"/>
          <w:szCs w:val="20"/>
        </w:rPr>
        <w:t>,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hyperlink r:id="rId12" w:history="1">
        <w:r w:rsidRPr="00FA5F1B">
          <w:rPr>
            <w:rStyle w:val="Hyperlink"/>
            <w:rFonts w:cstheme="minorHAnsi"/>
            <w:szCs w:val="20"/>
            <w:shd w:val="clear" w:color="auto" w:fill="FFFFFF"/>
          </w:rPr>
          <w:t>thaianecfd@gmail.com</w:t>
        </w:r>
      </w:hyperlink>
    </w:p>
    <w:p w14:paraId="03C0F4D3" w14:textId="77777777" w:rsidR="00572160" w:rsidRPr="00572160" w:rsidRDefault="00572160" w:rsidP="00572160">
      <w:pPr>
        <w:jc w:val="center"/>
        <w:rPr>
          <w:rFonts w:cstheme="minorHAnsi"/>
          <w:szCs w:val="20"/>
        </w:rPr>
      </w:pPr>
      <w:r w:rsidRPr="00FA5F1B">
        <w:rPr>
          <w:rStyle w:val="Hyperlink"/>
          <w:rFonts w:cstheme="minorHAnsi"/>
          <w:b/>
          <w:color w:val="auto"/>
          <w:szCs w:val="20"/>
          <w:u w:val="none"/>
        </w:rPr>
        <w:t xml:space="preserve">Renata da Encarnação Onety, </w:t>
      </w:r>
      <w:r w:rsidRPr="00FA5F1B">
        <w:rPr>
          <w:rStyle w:val="Hyperlink"/>
          <w:rFonts w:cstheme="minorHAnsi"/>
          <w:color w:val="auto"/>
          <w:szCs w:val="20"/>
          <w:u w:val="none"/>
        </w:rPr>
        <w:t xml:space="preserve">UEA/EST, Manaus/AM/Brasil, </w:t>
      </w:r>
      <w:hyperlink r:id="rId13" w:history="1">
        <w:r w:rsidRPr="00FA5F1B">
          <w:rPr>
            <w:rStyle w:val="Hyperlink"/>
            <w:rFonts w:cstheme="minorHAnsi"/>
            <w:szCs w:val="20"/>
          </w:rPr>
          <w:t>ronety@uea.edu.br</w:t>
        </w:r>
      </w:hyperlink>
      <w:r w:rsidRPr="00FA5F1B">
        <w:rPr>
          <w:rStyle w:val="Hyperlink"/>
          <w:rFonts w:cstheme="minorHAnsi"/>
          <w:color w:val="auto"/>
          <w:szCs w:val="20"/>
          <w:u w:val="none"/>
        </w:rPr>
        <w:t xml:space="preserve"> </w:t>
      </w:r>
    </w:p>
    <w:p w14:paraId="1C7CFBD3" w14:textId="77777777" w:rsidR="00572160" w:rsidRPr="00CB3380" w:rsidRDefault="00572160" w:rsidP="00572160">
      <w:pPr>
        <w:jc w:val="center"/>
        <w:rPr>
          <w:rStyle w:val="Hyperlink"/>
          <w:color w:val="auto"/>
          <w:u w:val="none"/>
        </w:rPr>
      </w:pPr>
      <w:r w:rsidRPr="00CB3380">
        <w:rPr>
          <w:rStyle w:val="Hyperlink"/>
          <w:b/>
          <w:color w:val="auto"/>
          <w:u w:val="none"/>
        </w:rPr>
        <w:t xml:space="preserve">Thiago </w:t>
      </w:r>
      <w:proofErr w:type="spellStart"/>
      <w:r w:rsidRPr="00CB3380">
        <w:rPr>
          <w:rStyle w:val="Hyperlink"/>
          <w:b/>
          <w:color w:val="auto"/>
          <w:u w:val="none"/>
        </w:rPr>
        <w:t>Pontin</w:t>
      </w:r>
      <w:proofErr w:type="spellEnd"/>
      <w:r w:rsidRPr="00CB3380">
        <w:rPr>
          <w:rStyle w:val="Hyperlink"/>
          <w:b/>
          <w:color w:val="auto"/>
          <w:u w:val="none"/>
        </w:rPr>
        <w:t xml:space="preserve"> </w:t>
      </w:r>
      <w:proofErr w:type="spellStart"/>
      <w:r w:rsidRPr="00CB3380">
        <w:rPr>
          <w:rStyle w:val="Hyperlink"/>
          <w:b/>
          <w:color w:val="auto"/>
          <w:u w:val="none"/>
        </w:rPr>
        <w:t>Tancredi</w:t>
      </w:r>
      <w:proofErr w:type="spellEnd"/>
      <w:r w:rsidRPr="00CB3380">
        <w:rPr>
          <w:rStyle w:val="Hyperlink"/>
          <w:color w:val="auto"/>
          <w:u w:val="none"/>
        </w:rPr>
        <w:t xml:space="preserve">, UFSC, Joinville/Brasil, </w:t>
      </w:r>
      <w:hyperlink r:id="rId14" w:history="1">
        <w:r w:rsidRPr="00CB3380">
          <w:rPr>
            <w:rStyle w:val="Hyperlink"/>
          </w:rPr>
          <w:t>thiago.tancredi@ufsc.br</w:t>
        </w:r>
      </w:hyperlink>
    </w:p>
    <w:p w14:paraId="01D597D6" w14:textId="77777777" w:rsidR="00853041" w:rsidRPr="00C403C9" w:rsidRDefault="00853041" w:rsidP="00CF5B1E">
      <w:pPr>
        <w:jc w:val="right"/>
      </w:pPr>
    </w:p>
    <w:p w14:paraId="7A2E9979" w14:textId="77777777" w:rsidR="000666F5" w:rsidRDefault="00CF5B1E" w:rsidP="00CF5B1E">
      <w:pPr>
        <w:rPr>
          <w:b/>
          <w:sz w:val="22"/>
        </w:rPr>
      </w:pPr>
      <w:r w:rsidRPr="00C403C9">
        <w:rPr>
          <w:b/>
          <w:sz w:val="22"/>
        </w:rPr>
        <w:t>Resumo</w:t>
      </w:r>
    </w:p>
    <w:p w14:paraId="49CCC7DF" w14:textId="1911F42D" w:rsidR="00FA5D3E" w:rsidRDefault="007F7D27" w:rsidP="00A57949">
      <w:pPr>
        <w:widowControl w:val="0"/>
        <w:autoSpaceDE w:val="0"/>
        <w:autoSpaceDN w:val="0"/>
        <w:adjustRightInd w:val="0"/>
        <w:spacing w:after="240" w:line="300" w:lineRule="atLeast"/>
        <w:rPr>
          <w:ins w:id="6" w:author="Aqua2013" w:date="2017-04-20T12:23:00Z"/>
          <w:i/>
          <w:sz w:val="22"/>
          <w:szCs w:val="20"/>
        </w:rPr>
      </w:pPr>
      <w:r>
        <w:rPr>
          <w:i/>
          <w:sz w:val="22"/>
          <w:szCs w:val="20"/>
        </w:rPr>
        <w:t>S</w:t>
      </w:r>
      <w:r w:rsidR="00A531AD" w:rsidRPr="007F7D27">
        <w:rPr>
          <w:i/>
          <w:sz w:val="22"/>
          <w:szCs w:val="20"/>
        </w:rPr>
        <w:t>abend</w:t>
      </w:r>
      <w:r w:rsidR="002B384D">
        <w:rPr>
          <w:i/>
          <w:sz w:val="22"/>
          <w:szCs w:val="20"/>
        </w:rPr>
        <w:t>o-se</w:t>
      </w:r>
      <w:r w:rsidR="00A531AD" w:rsidRPr="007F7D27">
        <w:rPr>
          <w:i/>
          <w:sz w:val="22"/>
          <w:szCs w:val="20"/>
        </w:rPr>
        <w:t xml:space="preserve"> da forte ligação do homem do </w:t>
      </w:r>
      <w:r>
        <w:rPr>
          <w:i/>
          <w:sz w:val="22"/>
          <w:szCs w:val="20"/>
        </w:rPr>
        <w:t>n</w:t>
      </w:r>
      <w:r w:rsidR="00A531AD" w:rsidRPr="007F7D27">
        <w:rPr>
          <w:i/>
          <w:sz w:val="22"/>
          <w:szCs w:val="20"/>
        </w:rPr>
        <w:t>orte com a navegação</w:t>
      </w:r>
      <w:r>
        <w:rPr>
          <w:i/>
          <w:sz w:val="22"/>
          <w:szCs w:val="20"/>
        </w:rPr>
        <w:t xml:space="preserve">, </w:t>
      </w:r>
      <w:r w:rsidR="007F53C4" w:rsidRPr="007F7D27">
        <w:rPr>
          <w:i/>
          <w:sz w:val="22"/>
          <w:szCs w:val="20"/>
        </w:rPr>
        <w:t xml:space="preserve">o maior meio de transporte e integração </w:t>
      </w:r>
      <w:r w:rsidR="002B384D">
        <w:rPr>
          <w:i/>
          <w:sz w:val="22"/>
          <w:szCs w:val="20"/>
        </w:rPr>
        <w:t>se faz</w:t>
      </w:r>
      <w:r w:rsidR="007F53C4" w:rsidRPr="007F7D27">
        <w:rPr>
          <w:i/>
          <w:sz w:val="22"/>
          <w:szCs w:val="20"/>
        </w:rPr>
        <w:t xml:space="preserve"> por meio </w:t>
      </w:r>
      <w:r>
        <w:rPr>
          <w:i/>
          <w:sz w:val="22"/>
          <w:szCs w:val="20"/>
        </w:rPr>
        <w:t>fluvial</w:t>
      </w:r>
      <w:r w:rsidR="007F53C4" w:rsidRPr="007F7D27">
        <w:rPr>
          <w:i/>
          <w:sz w:val="22"/>
          <w:szCs w:val="20"/>
        </w:rPr>
        <w:t xml:space="preserve">. </w:t>
      </w:r>
      <w:r w:rsidR="00853041">
        <w:rPr>
          <w:i/>
          <w:sz w:val="22"/>
          <w:szCs w:val="20"/>
        </w:rPr>
        <w:t>Isso se deve à vasta dimensão, com cerca de</w:t>
      </w:r>
      <w:r w:rsidR="00853041" w:rsidRPr="007F7D27">
        <w:rPr>
          <w:i/>
          <w:sz w:val="22"/>
          <w:szCs w:val="20"/>
        </w:rPr>
        <w:t xml:space="preserve"> 15 mil quilômetros de vias navegáveis</w:t>
      </w:r>
      <w:r w:rsidR="00853041">
        <w:rPr>
          <w:i/>
          <w:sz w:val="22"/>
          <w:szCs w:val="20"/>
        </w:rPr>
        <w:t xml:space="preserve">, nos quais, </w:t>
      </w:r>
      <w:r w:rsidR="00853041" w:rsidRPr="00853041">
        <w:rPr>
          <w:i/>
          <w:sz w:val="22"/>
          <w:szCs w:val="20"/>
        </w:rPr>
        <w:t>até 92% da população utilizam embarcações para deslocamento.</w:t>
      </w:r>
      <w:r w:rsidR="00853041">
        <w:rPr>
          <w:i/>
          <w:sz w:val="22"/>
          <w:szCs w:val="20"/>
        </w:rPr>
        <w:t xml:space="preserve"> </w:t>
      </w:r>
      <w:r w:rsidR="00A531AD" w:rsidRPr="007F7D27">
        <w:rPr>
          <w:i/>
          <w:sz w:val="22"/>
          <w:szCs w:val="20"/>
        </w:rPr>
        <w:t xml:space="preserve">A chamada integração regional </w:t>
      </w:r>
      <w:r w:rsidR="007F53C4" w:rsidRPr="007F7D27">
        <w:rPr>
          <w:i/>
          <w:sz w:val="22"/>
          <w:szCs w:val="20"/>
        </w:rPr>
        <w:t>ocorre não somente pelo translado de pessoas</w:t>
      </w:r>
      <w:r w:rsidR="00A531AD" w:rsidRPr="007F7D27">
        <w:rPr>
          <w:i/>
          <w:sz w:val="22"/>
          <w:szCs w:val="20"/>
        </w:rPr>
        <w:t xml:space="preserve"> e mercadorias</w:t>
      </w:r>
      <w:r w:rsidR="007F53C4" w:rsidRPr="007F7D27">
        <w:rPr>
          <w:i/>
          <w:sz w:val="22"/>
          <w:szCs w:val="20"/>
        </w:rPr>
        <w:t xml:space="preserve">, </w:t>
      </w:r>
      <w:r w:rsidR="00A531AD" w:rsidRPr="007F7D27">
        <w:rPr>
          <w:i/>
          <w:sz w:val="22"/>
          <w:szCs w:val="20"/>
        </w:rPr>
        <w:t>mas</w:t>
      </w:r>
      <w:r w:rsidR="004F2703">
        <w:rPr>
          <w:i/>
          <w:sz w:val="22"/>
          <w:szCs w:val="20"/>
        </w:rPr>
        <w:t xml:space="preserve"> também pelas obrigações que a união deve prover à</w:t>
      </w:r>
      <w:r w:rsidR="00A531AD" w:rsidRPr="007F7D27">
        <w:rPr>
          <w:i/>
          <w:sz w:val="22"/>
          <w:szCs w:val="20"/>
        </w:rPr>
        <w:t xml:space="preserve"> população</w:t>
      </w:r>
      <w:r w:rsidR="004F2703">
        <w:rPr>
          <w:i/>
          <w:sz w:val="22"/>
          <w:szCs w:val="20"/>
        </w:rPr>
        <w:t>. E</w:t>
      </w:r>
      <w:r w:rsidR="00A531AD" w:rsidRPr="007F7D27">
        <w:rPr>
          <w:i/>
          <w:sz w:val="22"/>
          <w:szCs w:val="20"/>
        </w:rPr>
        <w:t xml:space="preserve">ssas obrigações vão desde o acesso </w:t>
      </w:r>
      <w:r w:rsidR="004F2703">
        <w:rPr>
          <w:i/>
          <w:sz w:val="22"/>
          <w:szCs w:val="20"/>
        </w:rPr>
        <w:t>à</w:t>
      </w:r>
      <w:r w:rsidR="00A531AD" w:rsidRPr="007F7D27">
        <w:rPr>
          <w:i/>
          <w:sz w:val="22"/>
          <w:szCs w:val="20"/>
        </w:rPr>
        <w:t xml:space="preserve"> educação </w:t>
      </w:r>
      <w:r w:rsidR="004F2703">
        <w:rPr>
          <w:i/>
          <w:sz w:val="22"/>
          <w:szCs w:val="20"/>
        </w:rPr>
        <w:t>até a saúde.</w:t>
      </w:r>
      <w:r w:rsidR="00A57949">
        <w:rPr>
          <w:i/>
          <w:sz w:val="22"/>
          <w:szCs w:val="20"/>
        </w:rPr>
        <w:t xml:space="preserve"> </w:t>
      </w:r>
      <w:r w:rsidR="00A531AD" w:rsidRPr="007F7D27">
        <w:rPr>
          <w:i/>
          <w:sz w:val="22"/>
          <w:szCs w:val="20"/>
        </w:rPr>
        <w:t xml:space="preserve">Para </w:t>
      </w:r>
      <w:r w:rsidR="004F2703" w:rsidRPr="007F7D27">
        <w:rPr>
          <w:i/>
          <w:sz w:val="22"/>
          <w:szCs w:val="20"/>
        </w:rPr>
        <w:t>prestar s</w:t>
      </w:r>
      <w:r w:rsidR="004F2703">
        <w:rPr>
          <w:i/>
          <w:sz w:val="22"/>
          <w:szCs w:val="20"/>
        </w:rPr>
        <w:t xml:space="preserve">ocorro à população em </w:t>
      </w:r>
      <w:r w:rsidR="00853041">
        <w:rPr>
          <w:i/>
          <w:sz w:val="22"/>
          <w:szCs w:val="20"/>
        </w:rPr>
        <w:t xml:space="preserve">atendimentos de </w:t>
      </w:r>
      <w:r w:rsidR="004F2703">
        <w:rPr>
          <w:i/>
          <w:sz w:val="22"/>
          <w:szCs w:val="20"/>
        </w:rPr>
        <w:t>urgência e e</w:t>
      </w:r>
      <w:r w:rsidR="004F2703" w:rsidRPr="007F7D27">
        <w:rPr>
          <w:i/>
          <w:sz w:val="22"/>
          <w:szCs w:val="20"/>
        </w:rPr>
        <w:t xml:space="preserve">mergência </w:t>
      </w:r>
      <w:r w:rsidR="00853041">
        <w:rPr>
          <w:i/>
          <w:sz w:val="22"/>
          <w:szCs w:val="20"/>
        </w:rPr>
        <w:t>em</w:t>
      </w:r>
      <w:r w:rsidR="004F2703">
        <w:rPr>
          <w:i/>
          <w:sz w:val="22"/>
          <w:szCs w:val="20"/>
        </w:rPr>
        <w:t xml:space="preserve"> saúde</w:t>
      </w:r>
      <w:r w:rsidR="00853041">
        <w:rPr>
          <w:i/>
          <w:sz w:val="22"/>
          <w:szCs w:val="20"/>
        </w:rPr>
        <w:t>,</w:t>
      </w:r>
      <w:r w:rsidR="008A08E1" w:rsidRPr="008A08E1">
        <w:rPr>
          <w:i/>
          <w:sz w:val="22"/>
          <w:szCs w:val="20"/>
        </w:rPr>
        <w:t xml:space="preserve"> </w:t>
      </w:r>
      <w:r w:rsidR="00853041">
        <w:rPr>
          <w:i/>
          <w:sz w:val="22"/>
          <w:szCs w:val="20"/>
        </w:rPr>
        <w:t>as</w:t>
      </w:r>
      <w:r w:rsidR="008A08E1" w:rsidRPr="007F7D27">
        <w:rPr>
          <w:i/>
          <w:sz w:val="22"/>
          <w:szCs w:val="20"/>
        </w:rPr>
        <w:t xml:space="preserve"> regiões </w:t>
      </w:r>
      <w:r w:rsidR="00853041">
        <w:rPr>
          <w:i/>
          <w:sz w:val="22"/>
          <w:szCs w:val="20"/>
        </w:rPr>
        <w:t>sem</w:t>
      </w:r>
      <w:r w:rsidR="008A08E1">
        <w:rPr>
          <w:i/>
          <w:sz w:val="22"/>
          <w:szCs w:val="20"/>
        </w:rPr>
        <w:t xml:space="preserve"> acesso terrestre</w:t>
      </w:r>
      <w:r w:rsidR="00853041">
        <w:rPr>
          <w:i/>
          <w:sz w:val="22"/>
          <w:szCs w:val="20"/>
        </w:rPr>
        <w:t xml:space="preserve"> contam com </w:t>
      </w:r>
      <w:r w:rsidR="004F2703" w:rsidRPr="007F7D27">
        <w:rPr>
          <w:i/>
          <w:sz w:val="22"/>
          <w:szCs w:val="20"/>
        </w:rPr>
        <w:t>o serviço de SAMU Fluvial</w:t>
      </w:r>
      <w:r w:rsidR="004F2703">
        <w:rPr>
          <w:i/>
          <w:sz w:val="22"/>
          <w:szCs w:val="20"/>
        </w:rPr>
        <w:t xml:space="preserve">. </w:t>
      </w:r>
      <w:r w:rsidR="00A15A10">
        <w:rPr>
          <w:i/>
          <w:sz w:val="22"/>
          <w:szCs w:val="20"/>
        </w:rPr>
        <w:t xml:space="preserve">O </w:t>
      </w:r>
      <w:r w:rsidR="008A08E1">
        <w:rPr>
          <w:i/>
          <w:sz w:val="22"/>
          <w:szCs w:val="20"/>
        </w:rPr>
        <w:t xml:space="preserve">atendimento </w:t>
      </w:r>
      <w:r w:rsidR="00A15A10">
        <w:rPr>
          <w:i/>
          <w:sz w:val="22"/>
          <w:szCs w:val="20"/>
        </w:rPr>
        <w:t>é feito de modo similar</w:t>
      </w:r>
      <w:r w:rsidR="008A08E1">
        <w:rPr>
          <w:i/>
          <w:sz w:val="22"/>
          <w:szCs w:val="20"/>
        </w:rPr>
        <w:t xml:space="preserve"> à</w:t>
      </w:r>
      <w:r w:rsidR="00C96D28">
        <w:rPr>
          <w:i/>
          <w:sz w:val="22"/>
          <w:szCs w:val="20"/>
        </w:rPr>
        <w:t>s</w:t>
      </w:r>
      <w:r w:rsidR="008A08E1">
        <w:rPr>
          <w:i/>
          <w:sz w:val="22"/>
          <w:szCs w:val="20"/>
        </w:rPr>
        <w:t xml:space="preserve"> ambulâncias terrestres</w:t>
      </w:r>
      <w:r w:rsidR="00A15A10">
        <w:rPr>
          <w:i/>
          <w:sz w:val="22"/>
          <w:szCs w:val="20"/>
        </w:rPr>
        <w:t xml:space="preserve"> por embarcações conhecidas como</w:t>
      </w:r>
      <w:r w:rsidR="00A15A10" w:rsidRPr="00A15A10">
        <w:rPr>
          <w:i/>
          <w:sz w:val="22"/>
          <w:szCs w:val="20"/>
        </w:rPr>
        <w:t xml:space="preserve"> </w:t>
      </w:r>
      <w:proofErr w:type="spellStart"/>
      <w:r w:rsidR="00A15A10">
        <w:rPr>
          <w:i/>
          <w:sz w:val="22"/>
          <w:szCs w:val="20"/>
        </w:rPr>
        <w:t>ambulachas</w:t>
      </w:r>
      <w:proofErr w:type="spellEnd"/>
      <w:r w:rsidR="00A15A10">
        <w:rPr>
          <w:i/>
          <w:sz w:val="22"/>
          <w:szCs w:val="20"/>
        </w:rPr>
        <w:t>. Os modelos atuais, utilizados no</w:t>
      </w:r>
      <w:r w:rsidR="008A08E1">
        <w:rPr>
          <w:i/>
          <w:sz w:val="22"/>
          <w:szCs w:val="20"/>
        </w:rPr>
        <w:t xml:space="preserve"> trecho da região metropolitana de Manaus, </w:t>
      </w:r>
      <w:r w:rsidR="00A15A10">
        <w:rPr>
          <w:i/>
          <w:sz w:val="22"/>
          <w:szCs w:val="20"/>
        </w:rPr>
        <w:t>foram projetado</w:t>
      </w:r>
      <w:r w:rsidR="00C96D28">
        <w:rPr>
          <w:i/>
          <w:sz w:val="22"/>
          <w:szCs w:val="20"/>
        </w:rPr>
        <w:t xml:space="preserve">s para navegação marítima. </w:t>
      </w:r>
      <w:r w:rsidR="00A57949">
        <w:rPr>
          <w:i/>
          <w:sz w:val="22"/>
          <w:szCs w:val="20"/>
        </w:rPr>
        <w:t>No entanto</w:t>
      </w:r>
      <w:r w:rsidR="00A15A10">
        <w:rPr>
          <w:i/>
          <w:sz w:val="22"/>
          <w:szCs w:val="20"/>
        </w:rPr>
        <w:t>, d</w:t>
      </w:r>
      <w:r w:rsidR="00C96D28">
        <w:rPr>
          <w:i/>
          <w:sz w:val="22"/>
          <w:szCs w:val="20"/>
        </w:rPr>
        <w:t xml:space="preserve">evido à diferença de via, a embarcação </w:t>
      </w:r>
      <w:r w:rsidR="008743AD">
        <w:rPr>
          <w:i/>
          <w:sz w:val="22"/>
          <w:szCs w:val="20"/>
        </w:rPr>
        <w:t>s</w:t>
      </w:r>
      <w:r w:rsidR="008743AD" w:rsidRPr="008743AD">
        <w:rPr>
          <w:i/>
          <w:sz w:val="22"/>
          <w:szCs w:val="20"/>
        </w:rPr>
        <w:t>ofre com as variações de nível</w:t>
      </w:r>
      <w:r w:rsidR="001206A0">
        <w:rPr>
          <w:i/>
          <w:sz w:val="22"/>
          <w:szCs w:val="20"/>
        </w:rPr>
        <w:t xml:space="preserve"> da água</w:t>
      </w:r>
      <w:r w:rsidR="008743AD">
        <w:rPr>
          <w:i/>
          <w:sz w:val="22"/>
          <w:szCs w:val="20"/>
        </w:rPr>
        <w:t>, e, consequentemente, causa desconforto ao paciente que já provém de uma condição adversa.</w:t>
      </w:r>
      <w:r w:rsidR="00124A6E">
        <w:rPr>
          <w:i/>
          <w:sz w:val="22"/>
          <w:szCs w:val="20"/>
        </w:rPr>
        <w:t xml:space="preserve"> Além das longas distâncias</w:t>
      </w:r>
      <w:r w:rsidR="00A15A10">
        <w:rPr>
          <w:i/>
          <w:sz w:val="22"/>
          <w:szCs w:val="20"/>
        </w:rPr>
        <w:t>, o que exige maior velocidade na embarcação</w:t>
      </w:r>
      <w:r w:rsidR="00124A6E">
        <w:rPr>
          <w:i/>
          <w:sz w:val="22"/>
          <w:szCs w:val="20"/>
        </w:rPr>
        <w:t xml:space="preserve">, as comunidades atendidas são de difícil acesso. Na maioria dos lugares, não há ponto de ancoragem. </w:t>
      </w:r>
      <w:r w:rsidR="001206A0">
        <w:rPr>
          <w:i/>
          <w:sz w:val="22"/>
          <w:szCs w:val="20"/>
        </w:rPr>
        <w:t>Com os modelos atuais, a entrada da maca de transporte do paciente</w:t>
      </w:r>
      <w:r w:rsidR="00D21DD3">
        <w:rPr>
          <w:i/>
          <w:sz w:val="22"/>
          <w:szCs w:val="20"/>
        </w:rPr>
        <w:t>, por exemplo,</w:t>
      </w:r>
      <w:r w:rsidR="001206A0">
        <w:rPr>
          <w:i/>
          <w:sz w:val="22"/>
          <w:szCs w:val="20"/>
        </w:rPr>
        <w:t xml:space="preserve"> deve ser feita pela popa da embarcaçã</w:t>
      </w:r>
      <w:r w:rsidR="00D21DD3">
        <w:rPr>
          <w:i/>
          <w:sz w:val="22"/>
          <w:szCs w:val="20"/>
        </w:rPr>
        <w:t>o</w:t>
      </w:r>
      <w:r w:rsidR="00853041">
        <w:rPr>
          <w:i/>
          <w:sz w:val="22"/>
          <w:szCs w:val="20"/>
        </w:rPr>
        <w:t>.</w:t>
      </w:r>
      <w:r w:rsidR="00D21DD3">
        <w:rPr>
          <w:i/>
          <w:sz w:val="22"/>
          <w:szCs w:val="20"/>
        </w:rPr>
        <w:t xml:space="preserve"> Isso, além de desconforto, pode representar falta de segurança</w:t>
      </w:r>
      <w:r w:rsidR="00A15A10">
        <w:rPr>
          <w:i/>
          <w:sz w:val="22"/>
          <w:szCs w:val="20"/>
        </w:rPr>
        <w:t xml:space="preserve"> na condução do enfermo</w:t>
      </w:r>
      <w:r w:rsidR="00D21DD3">
        <w:rPr>
          <w:i/>
          <w:sz w:val="22"/>
          <w:szCs w:val="20"/>
        </w:rPr>
        <w:t>.</w:t>
      </w:r>
      <w:r w:rsidR="00A57949">
        <w:rPr>
          <w:i/>
          <w:sz w:val="22"/>
          <w:szCs w:val="20"/>
        </w:rPr>
        <w:t xml:space="preserve"> </w:t>
      </w:r>
      <w:r w:rsidR="001206A0">
        <w:rPr>
          <w:i/>
          <w:sz w:val="22"/>
          <w:szCs w:val="20"/>
        </w:rPr>
        <w:t>Frente à</w:t>
      </w:r>
      <w:r w:rsidR="007F53C4" w:rsidRPr="007F7D27">
        <w:rPr>
          <w:i/>
          <w:sz w:val="22"/>
          <w:szCs w:val="20"/>
        </w:rPr>
        <w:t xml:space="preserve"> condição regional de navegabilidade</w:t>
      </w:r>
      <w:r w:rsidR="001206A0">
        <w:rPr>
          <w:i/>
          <w:sz w:val="22"/>
          <w:szCs w:val="20"/>
        </w:rPr>
        <w:t xml:space="preserve"> e as características dos atendimentos, </w:t>
      </w:r>
      <w:r w:rsidR="00953390" w:rsidRPr="007F7D27">
        <w:rPr>
          <w:i/>
          <w:sz w:val="22"/>
          <w:szCs w:val="20"/>
        </w:rPr>
        <w:t>deseja-se propor</w:t>
      </w:r>
      <w:r w:rsidR="007F53C4" w:rsidRPr="007F7D27">
        <w:rPr>
          <w:i/>
          <w:sz w:val="22"/>
          <w:szCs w:val="20"/>
        </w:rPr>
        <w:t xml:space="preserve"> um</w:t>
      </w:r>
      <w:r w:rsidR="00124A6E">
        <w:rPr>
          <w:i/>
          <w:sz w:val="22"/>
          <w:szCs w:val="20"/>
        </w:rPr>
        <w:t xml:space="preserve"> projeto </w:t>
      </w:r>
      <w:r w:rsidR="00853041" w:rsidRPr="00853041">
        <w:rPr>
          <w:i/>
          <w:sz w:val="22"/>
          <w:szCs w:val="20"/>
        </w:rPr>
        <w:t xml:space="preserve">conceitual otimizado </w:t>
      </w:r>
      <w:r w:rsidR="00124A6E">
        <w:rPr>
          <w:i/>
          <w:sz w:val="22"/>
          <w:szCs w:val="20"/>
        </w:rPr>
        <w:t xml:space="preserve">de </w:t>
      </w:r>
      <w:r w:rsidR="00853041">
        <w:rPr>
          <w:i/>
          <w:sz w:val="22"/>
          <w:szCs w:val="20"/>
        </w:rPr>
        <w:t xml:space="preserve">uma </w:t>
      </w:r>
      <w:proofErr w:type="spellStart"/>
      <w:r w:rsidR="00853041">
        <w:rPr>
          <w:i/>
          <w:sz w:val="22"/>
          <w:szCs w:val="20"/>
        </w:rPr>
        <w:t>ambulancha</w:t>
      </w:r>
      <w:proofErr w:type="spellEnd"/>
      <w:r w:rsidR="007F53C4" w:rsidRPr="007F7D27">
        <w:rPr>
          <w:i/>
          <w:sz w:val="22"/>
          <w:szCs w:val="20"/>
        </w:rPr>
        <w:t xml:space="preserve"> para </w:t>
      </w:r>
      <w:r w:rsidR="00953390" w:rsidRPr="007F7D27">
        <w:rPr>
          <w:i/>
          <w:sz w:val="22"/>
          <w:szCs w:val="20"/>
        </w:rPr>
        <w:t xml:space="preserve">que </w:t>
      </w:r>
      <w:r w:rsidR="007F53C4" w:rsidRPr="007F7D27">
        <w:rPr>
          <w:i/>
          <w:sz w:val="22"/>
          <w:szCs w:val="20"/>
        </w:rPr>
        <w:t xml:space="preserve">o atendimento </w:t>
      </w:r>
      <w:r w:rsidR="00953390" w:rsidRPr="007F7D27">
        <w:rPr>
          <w:i/>
          <w:sz w:val="22"/>
          <w:szCs w:val="20"/>
        </w:rPr>
        <w:t>seja realizado de forma rápida,</w:t>
      </w:r>
      <w:r w:rsidR="007F53C4" w:rsidRPr="007F7D27">
        <w:rPr>
          <w:i/>
          <w:sz w:val="22"/>
          <w:szCs w:val="20"/>
        </w:rPr>
        <w:t xml:space="preserve"> ágil</w:t>
      </w:r>
      <w:r w:rsidR="00953390" w:rsidRPr="007F7D27">
        <w:rPr>
          <w:i/>
          <w:sz w:val="22"/>
          <w:szCs w:val="20"/>
        </w:rPr>
        <w:t xml:space="preserve"> e confortável</w:t>
      </w:r>
      <w:r w:rsidR="007F53C4" w:rsidRPr="007F7D27">
        <w:rPr>
          <w:i/>
          <w:sz w:val="22"/>
          <w:szCs w:val="20"/>
        </w:rPr>
        <w:t xml:space="preserve">, </w:t>
      </w:r>
      <w:r w:rsidR="00A15A10">
        <w:rPr>
          <w:i/>
          <w:sz w:val="22"/>
          <w:szCs w:val="20"/>
        </w:rPr>
        <w:t xml:space="preserve">como </w:t>
      </w:r>
      <w:r w:rsidR="007F53C4" w:rsidRPr="007F7D27">
        <w:rPr>
          <w:i/>
          <w:sz w:val="22"/>
          <w:szCs w:val="20"/>
        </w:rPr>
        <w:t>tal serviço necessita.</w:t>
      </w:r>
      <w:r w:rsidR="00853041" w:rsidRPr="00853041">
        <w:rPr>
          <w:i/>
          <w:sz w:val="22"/>
          <w:szCs w:val="20"/>
        </w:rPr>
        <w:t xml:space="preserve"> </w:t>
      </w:r>
      <w:ins w:id="7" w:author="Aqua2013" w:date="2017-04-20T12:23:00Z">
        <w:r w:rsidR="00FA5D3E">
          <w:rPr>
            <w:i/>
            <w:sz w:val="22"/>
            <w:szCs w:val="20"/>
          </w:rPr>
          <w:t xml:space="preserve">O presente trabalho apresenta um modelo de síntese e otimização para análise e adequação das embarcações de alta velocidade que atuam no atendimento fluvial no estado do Amazonas. </w:t>
        </w:r>
      </w:ins>
      <w:ins w:id="8" w:author="Aqua2013" w:date="2017-04-20T12:25:00Z">
        <w:r w:rsidR="00FA5D3E">
          <w:rPr>
            <w:i/>
            <w:sz w:val="22"/>
            <w:szCs w:val="20"/>
          </w:rPr>
          <w:t xml:space="preserve">O modelo descreve a formulação paramétrica para a representação do casco de uma lancha, bem como a determinação dos atributos de desempenho que caracterizam a funcionalidade desses veículos. O modelo </w:t>
        </w:r>
      </w:ins>
      <w:ins w:id="9" w:author="Aqua2013" w:date="2017-04-20T12:26:00Z">
        <w:r w:rsidR="00FA5D3E">
          <w:rPr>
            <w:i/>
            <w:sz w:val="22"/>
            <w:szCs w:val="20"/>
          </w:rPr>
          <w:t xml:space="preserve">é então aplicado usando dados das embarcações que atualmente </w:t>
        </w:r>
      </w:ins>
      <w:ins w:id="10" w:author="Aqua2013" w:date="2017-04-20T12:27:00Z">
        <w:r w:rsidR="00FA5D3E">
          <w:rPr>
            <w:i/>
            <w:sz w:val="22"/>
            <w:szCs w:val="20"/>
          </w:rPr>
          <w:t>operam</w:t>
        </w:r>
      </w:ins>
      <w:ins w:id="11" w:author="Aqua2013" w:date="2017-04-20T12:26:00Z">
        <w:r w:rsidR="00FA5D3E">
          <w:rPr>
            <w:i/>
            <w:sz w:val="22"/>
            <w:szCs w:val="20"/>
          </w:rPr>
          <w:t xml:space="preserve"> na região, verificando-se a adequabilidade </w:t>
        </w:r>
      </w:ins>
      <w:ins w:id="12" w:author="Aqua2013" w:date="2017-04-20T12:27:00Z">
        <w:r w:rsidR="00FA5D3E">
          <w:rPr>
            <w:i/>
            <w:sz w:val="22"/>
            <w:szCs w:val="20"/>
          </w:rPr>
          <w:t>e coerência dos resultados. A seguir</w:t>
        </w:r>
      </w:ins>
      <w:ins w:id="13" w:author="Aqua2013" w:date="2017-04-20T12:30:00Z">
        <w:r w:rsidR="00FA5D3E">
          <w:rPr>
            <w:i/>
            <w:sz w:val="22"/>
            <w:szCs w:val="20"/>
          </w:rPr>
          <w:t>,</w:t>
        </w:r>
      </w:ins>
      <w:ins w:id="14" w:author="Aqua2013" w:date="2017-04-20T12:27:00Z">
        <w:r w:rsidR="00FA5D3E">
          <w:rPr>
            <w:i/>
            <w:sz w:val="22"/>
            <w:szCs w:val="20"/>
          </w:rPr>
          <w:t xml:space="preserve"> t</w:t>
        </w:r>
      </w:ins>
      <w:ins w:id="15" w:author="Aqua2013" w:date="2017-04-20T12:28:00Z">
        <w:r w:rsidR="00FA5D3E">
          <w:rPr>
            <w:i/>
            <w:sz w:val="22"/>
            <w:szCs w:val="20"/>
          </w:rPr>
          <w:t xml:space="preserve">écnicas de otimização </w:t>
        </w:r>
        <w:proofErr w:type="spellStart"/>
        <w:r w:rsidR="00FA5D3E">
          <w:rPr>
            <w:i/>
            <w:sz w:val="22"/>
            <w:szCs w:val="20"/>
          </w:rPr>
          <w:t>multi-objetivo</w:t>
        </w:r>
        <w:proofErr w:type="spellEnd"/>
        <w:r w:rsidR="00FA5D3E">
          <w:rPr>
            <w:i/>
            <w:sz w:val="22"/>
            <w:szCs w:val="20"/>
          </w:rPr>
          <w:t xml:space="preserve"> são aplicadas ao modelo, sugerindo mudanças no casco e no arranjo da lancha de tal sorte a maximizar sua efici</w:t>
        </w:r>
      </w:ins>
      <w:ins w:id="16" w:author="Aqua2013" w:date="2017-04-20T12:29:00Z">
        <w:r w:rsidR="00FA5D3E">
          <w:rPr>
            <w:i/>
            <w:sz w:val="22"/>
            <w:szCs w:val="20"/>
          </w:rPr>
          <w:t>ência, especialmente na tarefa de remoção de feridos.</w:t>
        </w:r>
      </w:ins>
      <w:ins w:id="17" w:author="Aqua2013" w:date="2017-04-20T12:30:00Z">
        <w:r w:rsidR="00FA5D3E">
          <w:rPr>
            <w:i/>
            <w:sz w:val="22"/>
            <w:szCs w:val="20"/>
          </w:rPr>
          <w:t xml:space="preserve"> </w:t>
        </w:r>
      </w:ins>
      <w:ins w:id="18" w:author="Aqua2013" w:date="2017-04-20T12:31:00Z">
        <w:r w:rsidR="00FA5D3E">
          <w:rPr>
            <w:i/>
            <w:sz w:val="22"/>
            <w:szCs w:val="20"/>
          </w:rPr>
          <w:t>O resultado final é um</w:t>
        </w:r>
      </w:ins>
      <w:ins w:id="19" w:author="Aqua2013" w:date="2017-04-20T12:30:00Z">
        <w:r w:rsidR="00FA5D3E">
          <w:rPr>
            <w:i/>
            <w:sz w:val="22"/>
            <w:szCs w:val="20"/>
          </w:rPr>
          <w:t xml:space="preserve"> novo projeto que adequa a exig</w:t>
        </w:r>
      </w:ins>
      <w:ins w:id="20" w:author="Aqua2013" w:date="2017-04-20T12:31:00Z">
        <w:r w:rsidR="00FA5D3E">
          <w:rPr>
            <w:i/>
            <w:sz w:val="22"/>
            <w:szCs w:val="20"/>
          </w:rPr>
          <w:t>ência de uma nova maneira de transportar passageiros feridos, bem como apresenta leve aumento de velocidade para a mesma instalaç</w:t>
        </w:r>
      </w:ins>
      <w:ins w:id="21" w:author="Aqua2013" w:date="2017-04-20T12:32:00Z">
        <w:r w:rsidR="00FA5D3E">
          <w:rPr>
            <w:i/>
            <w:sz w:val="22"/>
            <w:szCs w:val="20"/>
          </w:rPr>
          <w:t>ão propulsora, mantendo os níveis de estabilidade transversal e aceleração vertical.</w:t>
        </w:r>
      </w:ins>
      <w:bookmarkStart w:id="22" w:name="_GoBack"/>
      <w:bookmarkEnd w:id="22"/>
    </w:p>
    <w:p w14:paraId="68C2A1A8" w14:textId="67DE3D0B" w:rsidR="00853041" w:rsidDel="00FA5D3E" w:rsidRDefault="00853041" w:rsidP="00A57949">
      <w:pPr>
        <w:widowControl w:val="0"/>
        <w:autoSpaceDE w:val="0"/>
        <w:autoSpaceDN w:val="0"/>
        <w:adjustRightInd w:val="0"/>
        <w:spacing w:after="240" w:line="300" w:lineRule="atLeast"/>
        <w:rPr>
          <w:del w:id="23" w:author="Aqua2013" w:date="2017-04-20T12:29:00Z"/>
          <w:i/>
          <w:sz w:val="22"/>
          <w:szCs w:val="20"/>
        </w:rPr>
      </w:pPr>
      <w:del w:id="24" w:author="Aqua2013" w:date="2017-04-20T12:29:00Z">
        <w:r w:rsidRPr="00853041" w:rsidDel="00FA5D3E">
          <w:rPr>
            <w:i/>
            <w:sz w:val="22"/>
            <w:szCs w:val="20"/>
          </w:rPr>
          <w:lastRenderedPageBreak/>
          <w:delText xml:space="preserve">Através da variação das dimensões principais e coeficientes de forma da embarcação (comprimento, calado, pontal, boca, coeficiente de bloco, entre outros) a partir da ambulancha atual, deseja-se </w:delText>
        </w:r>
      </w:del>
    </w:p>
    <w:p w14:paraId="0DC08DC4" w14:textId="3F01EFAA" w:rsidR="00853041" w:rsidRPr="00853041" w:rsidDel="00FA5D3E" w:rsidRDefault="00853041" w:rsidP="00853041">
      <w:pPr>
        <w:rPr>
          <w:del w:id="25" w:author="Aqua2013" w:date="2017-04-20T12:29:00Z"/>
          <w:i/>
          <w:color w:val="FF0000"/>
          <w:sz w:val="22"/>
          <w:szCs w:val="20"/>
        </w:rPr>
      </w:pPr>
      <w:del w:id="26" w:author="Aqua2013" w:date="2017-04-20T12:29:00Z">
        <w:r w:rsidRPr="00853041" w:rsidDel="00FA5D3E">
          <w:rPr>
            <w:i/>
            <w:color w:val="FF0000"/>
            <w:sz w:val="22"/>
            <w:szCs w:val="20"/>
          </w:rPr>
          <w:delText>(TEXTO DO RESUMO DO LUCAS)</w:delText>
        </w:r>
      </w:del>
    </w:p>
    <w:p w14:paraId="2F0B429D" w14:textId="2A67FDE7" w:rsidR="00853041" w:rsidRPr="00853041" w:rsidDel="00FA5D3E" w:rsidRDefault="00853041" w:rsidP="00853041">
      <w:pPr>
        <w:spacing w:line="360" w:lineRule="auto"/>
        <w:rPr>
          <w:del w:id="27" w:author="Aqua2013" w:date="2017-04-20T12:29:00Z"/>
          <w:rFonts w:ascii="Times New Roman" w:hAnsi="Times New Roman"/>
          <w:color w:val="FF0000"/>
          <w:sz w:val="24"/>
          <w:szCs w:val="18"/>
        </w:rPr>
      </w:pPr>
      <w:del w:id="28" w:author="Aqua2013" w:date="2017-04-20T12:29:00Z">
        <w:r w:rsidRPr="00853041" w:rsidDel="00FA5D3E">
          <w:rPr>
            <w:rFonts w:ascii="Times New Roman" w:hAnsi="Times New Roman" w:cs="Times New Roman"/>
            <w:color w:val="FF0000"/>
            <w:sz w:val="24"/>
            <w:szCs w:val="18"/>
          </w:rPr>
          <w:delText xml:space="preserve">maximizar a capacidade de carga (DWT) e minimizar a potência requerida para alcançar uma mesma velocidade de serviço. Isso permitirá, por exemplo, alocar mais equipamentos de atendimentos, mais salas e consequentemente ampliar a quantidade de pessoas atendidas por viagem. </w:delText>
        </w:r>
        <w:r w:rsidRPr="00853041" w:rsidDel="00FA5D3E">
          <w:rPr>
            <w:rFonts w:ascii="Times New Roman" w:hAnsi="Times New Roman" w:cs="Times New Roman"/>
            <w:color w:val="FF0000"/>
            <w:sz w:val="24"/>
            <w:szCs w:val="24"/>
          </w:rPr>
          <w:delText>A metodologia aplicada a este estudo iniciou-se com a coleta de dados das dimensões principais a partir do memorial descritivo da UBSF.</w:delText>
        </w:r>
        <w:r w:rsidRPr="00853041" w:rsidDel="00FA5D3E">
          <w:rPr>
            <w:rFonts w:ascii="Times New Roman" w:hAnsi="Times New Roman" w:cs="Times New Roman"/>
            <w:color w:val="FF0000"/>
            <w:sz w:val="24"/>
            <w:szCs w:val="18"/>
          </w:rPr>
          <w:delText xml:space="preserve"> Posteriormente, planejaram-se os experimentos de variação linear de alguns parâmetros para gerar cascos similares. Em seguida, calcularam-se as curvas de estabilidade, assim como a potência instalada e a capacidade de carga transportada obtida em cada modelo do experimento. </w:delText>
        </w:r>
        <w:r w:rsidRPr="00853041" w:rsidDel="00FA5D3E">
          <w:rPr>
            <w:rFonts w:ascii="Times New Roman" w:hAnsi="Times New Roman" w:cs="Times New Roman"/>
            <w:color w:val="FF0000"/>
            <w:sz w:val="24"/>
            <w:szCs w:val="24"/>
          </w:rPr>
          <w:delText>O resultado do estudo apresentado é um projeto conceitual de uma nova classe de UBSF que atende às exigências do Ministério da Saúde, com destaque na importância dos diferentes atributos de desempenho para o aperfeiçoamento do projeto. A solução geral obtida pela metodologia proposta é então confrontada com as soluções existentes</w:delText>
        </w:r>
        <w:r w:rsidRPr="00853041" w:rsidDel="00FA5D3E">
          <w:rPr>
            <w:rFonts w:ascii="Times New Roman" w:hAnsi="Times New Roman" w:cs="Times New Roman"/>
            <w:color w:val="FF0000"/>
            <w:sz w:val="24"/>
            <w:szCs w:val="18"/>
          </w:rPr>
          <w:delText xml:space="preserve"> por meio de </w:delText>
        </w:r>
        <w:r w:rsidRPr="00853041" w:rsidDel="00FA5D3E">
          <w:rPr>
            <w:rFonts w:ascii="Times New Roman" w:hAnsi="Times New Roman"/>
            <w:color w:val="FF0000"/>
            <w:sz w:val="24"/>
            <w:szCs w:val="18"/>
          </w:rPr>
          <w:delText>planilhas e gráficos</w:delText>
        </w:r>
        <w:r w:rsidRPr="00853041" w:rsidDel="00FA5D3E">
          <w:rPr>
            <w:rFonts w:ascii="Times New Roman" w:hAnsi="Times New Roman"/>
            <w:color w:val="FF0000"/>
            <w:sz w:val="24"/>
            <w:szCs w:val="24"/>
          </w:rPr>
          <w:delText xml:space="preserve">, quantificando e discutindo os ganhos de eficiência obtidos no sistema. </w:delText>
        </w:r>
      </w:del>
    </w:p>
    <w:p w14:paraId="5E075388" w14:textId="77777777" w:rsidR="00853041" w:rsidRPr="00853041" w:rsidRDefault="00853041" w:rsidP="00853041">
      <w:pPr>
        <w:rPr>
          <w:rFonts w:ascii="Times New Roman" w:hAnsi="Times New Roman" w:cs="Times New Roman"/>
          <w:color w:val="FF0000"/>
          <w:sz w:val="24"/>
          <w:szCs w:val="18"/>
        </w:rPr>
      </w:pPr>
    </w:p>
    <w:p w14:paraId="5A1C61B8" w14:textId="77777777" w:rsidR="00A15A10" w:rsidRPr="00853041" w:rsidRDefault="00A15A10" w:rsidP="00CF5B1E">
      <w:pPr>
        <w:rPr>
          <w:i/>
          <w:color w:val="FF0000"/>
        </w:rPr>
      </w:pPr>
    </w:p>
    <w:p w14:paraId="0DDDBD78" w14:textId="77777777" w:rsidR="00A23061" w:rsidRPr="00853041" w:rsidRDefault="00A23061" w:rsidP="00CF5B1E">
      <w:pPr>
        <w:rPr>
          <w:i/>
          <w:color w:val="FF0000"/>
        </w:rPr>
        <w:sectPr w:rsidR="00A23061" w:rsidRPr="00853041" w:rsidSect="009F4351"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EBA4E1B" w14:textId="77777777" w:rsidR="00A23061" w:rsidRDefault="00A23061" w:rsidP="00EA3949"/>
    <w:sectPr w:rsidR="00A23061" w:rsidSect="009F4351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05CA3" w14:textId="77777777" w:rsidR="00251CA6" w:rsidRDefault="00251CA6" w:rsidP="00083263">
      <w:pPr>
        <w:spacing w:line="240" w:lineRule="auto"/>
      </w:pPr>
      <w:r>
        <w:separator/>
      </w:r>
    </w:p>
  </w:endnote>
  <w:endnote w:type="continuationSeparator" w:id="0">
    <w:p w14:paraId="3F60959F" w14:textId="77777777" w:rsidR="00251CA6" w:rsidRDefault="00251CA6" w:rsidP="00083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DF80A" w14:textId="77777777" w:rsidR="00083263" w:rsidRDefault="00083263" w:rsidP="00083263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5D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0D103" w14:textId="77777777" w:rsidR="00251CA6" w:rsidRDefault="00251CA6" w:rsidP="00083263">
      <w:pPr>
        <w:spacing w:line="240" w:lineRule="auto"/>
      </w:pPr>
      <w:r>
        <w:separator/>
      </w:r>
    </w:p>
  </w:footnote>
  <w:footnote w:type="continuationSeparator" w:id="0">
    <w:p w14:paraId="0AF59186" w14:textId="77777777" w:rsidR="00251CA6" w:rsidRDefault="00251CA6" w:rsidP="000832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6A7E"/>
    <w:multiLevelType w:val="hybridMultilevel"/>
    <w:tmpl w:val="64209B44"/>
    <w:lvl w:ilvl="0" w:tplc="05D06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852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40C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6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04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A7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2EF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C3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6C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CF20308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FDD41C6"/>
    <w:multiLevelType w:val="hybridMultilevel"/>
    <w:tmpl w:val="0BCC00A0"/>
    <w:lvl w:ilvl="0" w:tplc="21DC6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A1BAB"/>
    <w:multiLevelType w:val="hybridMultilevel"/>
    <w:tmpl w:val="6706D220"/>
    <w:lvl w:ilvl="0" w:tplc="A95E2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AC6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64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24F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A8C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5EE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025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047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B63A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AC7D40"/>
    <w:multiLevelType w:val="hybridMultilevel"/>
    <w:tmpl w:val="8930A098"/>
    <w:lvl w:ilvl="0" w:tplc="90D82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0A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C0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46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E7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03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C3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8CA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A9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77876B8"/>
    <w:multiLevelType w:val="multilevel"/>
    <w:tmpl w:val="080C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qua2013">
    <w15:presenceInfo w15:providerId="None" w15:userId="Aqua20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6B"/>
    <w:rsid w:val="00002DCC"/>
    <w:rsid w:val="00003BB6"/>
    <w:rsid w:val="0002194A"/>
    <w:rsid w:val="00027902"/>
    <w:rsid w:val="00032F32"/>
    <w:rsid w:val="00036847"/>
    <w:rsid w:val="00042BB2"/>
    <w:rsid w:val="0004456C"/>
    <w:rsid w:val="0005361E"/>
    <w:rsid w:val="0005578C"/>
    <w:rsid w:val="000666F5"/>
    <w:rsid w:val="00067BE7"/>
    <w:rsid w:val="00083263"/>
    <w:rsid w:val="0008649B"/>
    <w:rsid w:val="00090DA7"/>
    <w:rsid w:val="000A6563"/>
    <w:rsid w:val="000C294B"/>
    <w:rsid w:val="000C31F5"/>
    <w:rsid w:val="000D214D"/>
    <w:rsid w:val="000D7637"/>
    <w:rsid w:val="000E1034"/>
    <w:rsid w:val="000E578E"/>
    <w:rsid w:val="001016F4"/>
    <w:rsid w:val="00102767"/>
    <w:rsid w:val="00110EBF"/>
    <w:rsid w:val="001206A0"/>
    <w:rsid w:val="00123F2F"/>
    <w:rsid w:val="00124A6E"/>
    <w:rsid w:val="00127F06"/>
    <w:rsid w:val="00135967"/>
    <w:rsid w:val="00147C97"/>
    <w:rsid w:val="001563AF"/>
    <w:rsid w:val="001608D7"/>
    <w:rsid w:val="001641BA"/>
    <w:rsid w:val="001737DE"/>
    <w:rsid w:val="00181E60"/>
    <w:rsid w:val="0019359E"/>
    <w:rsid w:val="001A54AA"/>
    <w:rsid w:val="001A773D"/>
    <w:rsid w:val="001B5636"/>
    <w:rsid w:val="001D4B77"/>
    <w:rsid w:val="001E20D8"/>
    <w:rsid w:val="001E264E"/>
    <w:rsid w:val="001F046B"/>
    <w:rsid w:val="001F5767"/>
    <w:rsid w:val="001F5D44"/>
    <w:rsid w:val="001F75B5"/>
    <w:rsid w:val="001F7FB2"/>
    <w:rsid w:val="00210204"/>
    <w:rsid w:val="00215FE0"/>
    <w:rsid w:val="002256A5"/>
    <w:rsid w:val="00234793"/>
    <w:rsid w:val="00234FF9"/>
    <w:rsid w:val="00241E42"/>
    <w:rsid w:val="00242EB3"/>
    <w:rsid w:val="00244EE4"/>
    <w:rsid w:val="00251CA6"/>
    <w:rsid w:val="002568E7"/>
    <w:rsid w:val="00280E48"/>
    <w:rsid w:val="002855A7"/>
    <w:rsid w:val="002A60BA"/>
    <w:rsid w:val="002B1BF9"/>
    <w:rsid w:val="002B384D"/>
    <w:rsid w:val="002B496F"/>
    <w:rsid w:val="002C126B"/>
    <w:rsid w:val="002D1E64"/>
    <w:rsid w:val="002E0A0F"/>
    <w:rsid w:val="002E3358"/>
    <w:rsid w:val="002E3E32"/>
    <w:rsid w:val="002E4211"/>
    <w:rsid w:val="00300E82"/>
    <w:rsid w:val="00303E3E"/>
    <w:rsid w:val="00311EFA"/>
    <w:rsid w:val="0031459C"/>
    <w:rsid w:val="00330D0E"/>
    <w:rsid w:val="0035472D"/>
    <w:rsid w:val="00376871"/>
    <w:rsid w:val="00382C54"/>
    <w:rsid w:val="003A12F8"/>
    <w:rsid w:val="003A70F0"/>
    <w:rsid w:val="003B1509"/>
    <w:rsid w:val="003C2AAE"/>
    <w:rsid w:val="003C7350"/>
    <w:rsid w:val="003D2915"/>
    <w:rsid w:val="003D402F"/>
    <w:rsid w:val="003E07A7"/>
    <w:rsid w:val="003E0A58"/>
    <w:rsid w:val="003E13ED"/>
    <w:rsid w:val="003E45CF"/>
    <w:rsid w:val="003E4F45"/>
    <w:rsid w:val="003E56DA"/>
    <w:rsid w:val="003E7F9B"/>
    <w:rsid w:val="003F3D70"/>
    <w:rsid w:val="003F5A11"/>
    <w:rsid w:val="003F6603"/>
    <w:rsid w:val="0040175D"/>
    <w:rsid w:val="00401F1E"/>
    <w:rsid w:val="00416E6B"/>
    <w:rsid w:val="00421336"/>
    <w:rsid w:val="004245A5"/>
    <w:rsid w:val="00446617"/>
    <w:rsid w:val="004526FB"/>
    <w:rsid w:val="00465516"/>
    <w:rsid w:val="00467BA9"/>
    <w:rsid w:val="00472D9E"/>
    <w:rsid w:val="00490489"/>
    <w:rsid w:val="004B419D"/>
    <w:rsid w:val="004C6C17"/>
    <w:rsid w:val="004D2FE6"/>
    <w:rsid w:val="004D5C04"/>
    <w:rsid w:val="004F2703"/>
    <w:rsid w:val="004F7BE7"/>
    <w:rsid w:val="00504E42"/>
    <w:rsid w:val="00506FC4"/>
    <w:rsid w:val="00517EDA"/>
    <w:rsid w:val="005408B9"/>
    <w:rsid w:val="00544CD8"/>
    <w:rsid w:val="00546EC5"/>
    <w:rsid w:val="005479EA"/>
    <w:rsid w:val="00554274"/>
    <w:rsid w:val="0056153E"/>
    <w:rsid w:val="00565FDB"/>
    <w:rsid w:val="0057125F"/>
    <w:rsid w:val="00572160"/>
    <w:rsid w:val="00580E0D"/>
    <w:rsid w:val="00592B4D"/>
    <w:rsid w:val="00597482"/>
    <w:rsid w:val="005978AA"/>
    <w:rsid w:val="005A6010"/>
    <w:rsid w:val="005A6D07"/>
    <w:rsid w:val="005B17E9"/>
    <w:rsid w:val="005B2C6C"/>
    <w:rsid w:val="005B5A56"/>
    <w:rsid w:val="005C0E45"/>
    <w:rsid w:val="005C271E"/>
    <w:rsid w:val="005C5FA9"/>
    <w:rsid w:val="005D2AA5"/>
    <w:rsid w:val="005D5DD7"/>
    <w:rsid w:val="005D7C5A"/>
    <w:rsid w:val="005E55C5"/>
    <w:rsid w:val="00616B00"/>
    <w:rsid w:val="0062429B"/>
    <w:rsid w:val="00643EA3"/>
    <w:rsid w:val="00644F03"/>
    <w:rsid w:val="00645C4E"/>
    <w:rsid w:val="00657D44"/>
    <w:rsid w:val="0066588F"/>
    <w:rsid w:val="00666D53"/>
    <w:rsid w:val="0066783D"/>
    <w:rsid w:val="00682D4F"/>
    <w:rsid w:val="006A5D71"/>
    <w:rsid w:val="006B0959"/>
    <w:rsid w:val="006C3C6B"/>
    <w:rsid w:val="006D5084"/>
    <w:rsid w:val="006D572A"/>
    <w:rsid w:val="006E3848"/>
    <w:rsid w:val="0070059D"/>
    <w:rsid w:val="007017C3"/>
    <w:rsid w:val="00702EEB"/>
    <w:rsid w:val="00715611"/>
    <w:rsid w:val="00747AA3"/>
    <w:rsid w:val="00751916"/>
    <w:rsid w:val="00761F08"/>
    <w:rsid w:val="00774E09"/>
    <w:rsid w:val="007764AF"/>
    <w:rsid w:val="007A031F"/>
    <w:rsid w:val="007A77E7"/>
    <w:rsid w:val="007B2FDA"/>
    <w:rsid w:val="007C0D71"/>
    <w:rsid w:val="007D51CA"/>
    <w:rsid w:val="007E18C0"/>
    <w:rsid w:val="007F116F"/>
    <w:rsid w:val="007F53C4"/>
    <w:rsid w:val="007F7D27"/>
    <w:rsid w:val="00801759"/>
    <w:rsid w:val="00803DA6"/>
    <w:rsid w:val="008135C8"/>
    <w:rsid w:val="00825BD2"/>
    <w:rsid w:val="008303CB"/>
    <w:rsid w:val="00833082"/>
    <w:rsid w:val="00844C5B"/>
    <w:rsid w:val="00853041"/>
    <w:rsid w:val="008544D7"/>
    <w:rsid w:val="008639EE"/>
    <w:rsid w:val="00867676"/>
    <w:rsid w:val="00871116"/>
    <w:rsid w:val="008743AD"/>
    <w:rsid w:val="008858B4"/>
    <w:rsid w:val="0088737D"/>
    <w:rsid w:val="00890A53"/>
    <w:rsid w:val="00890D90"/>
    <w:rsid w:val="008A08E1"/>
    <w:rsid w:val="008B51E4"/>
    <w:rsid w:val="008E0906"/>
    <w:rsid w:val="008E294A"/>
    <w:rsid w:val="008E5C37"/>
    <w:rsid w:val="008E6B02"/>
    <w:rsid w:val="00910A05"/>
    <w:rsid w:val="00915C90"/>
    <w:rsid w:val="00926726"/>
    <w:rsid w:val="009319CD"/>
    <w:rsid w:val="009401A9"/>
    <w:rsid w:val="00953390"/>
    <w:rsid w:val="00965A19"/>
    <w:rsid w:val="00966D74"/>
    <w:rsid w:val="00977583"/>
    <w:rsid w:val="009A0D93"/>
    <w:rsid w:val="009A7B8C"/>
    <w:rsid w:val="009B52A7"/>
    <w:rsid w:val="009C2655"/>
    <w:rsid w:val="009C7E5B"/>
    <w:rsid w:val="009D078C"/>
    <w:rsid w:val="009D4834"/>
    <w:rsid w:val="009E27E1"/>
    <w:rsid w:val="009F4351"/>
    <w:rsid w:val="00A034C9"/>
    <w:rsid w:val="00A15A10"/>
    <w:rsid w:val="00A23061"/>
    <w:rsid w:val="00A239B6"/>
    <w:rsid w:val="00A241AB"/>
    <w:rsid w:val="00A34529"/>
    <w:rsid w:val="00A50812"/>
    <w:rsid w:val="00A531AD"/>
    <w:rsid w:val="00A5610F"/>
    <w:rsid w:val="00A57949"/>
    <w:rsid w:val="00A57C93"/>
    <w:rsid w:val="00A614AB"/>
    <w:rsid w:val="00A61D41"/>
    <w:rsid w:val="00A648D2"/>
    <w:rsid w:val="00A81042"/>
    <w:rsid w:val="00A82161"/>
    <w:rsid w:val="00A87AF5"/>
    <w:rsid w:val="00A90ACA"/>
    <w:rsid w:val="00AC1442"/>
    <w:rsid w:val="00AC7C88"/>
    <w:rsid w:val="00AD2B47"/>
    <w:rsid w:val="00AF2047"/>
    <w:rsid w:val="00AF6F77"/>
    <w:rsid w:val="00B048BC"/>
    <w:rsid w:val="00B15E3F"/>
    <w:rsid w:val="00B229E1"/>
    <w:rsid w:val="00B30F07"/>
    <w:rsid w:val="00B36A78"/>
    <w:rsid w:val="00B409CD"/>
    <w:rsid w:val="00B66AA3"/>
    <w:rsid w:val="00B8561B"/>
    <w:rsid w:val="00B97FAD"/>
    <w:rsid w:val="00BB28BF"/>
    <w:rsid w:val="00BC204F"/>
    <w:rsid w:val="00BE5BF3"/>
    <w:rsid w:val="00BF1D41"/>
    <w:rsid w:val="00BF335F"/>
    <w:rsid w:val="00BF37D2"/>
    <w:rsid w:val="00C046C4"/>
    <w:rsid w:val="00C0793A"/>
    <w:rsid w:val="00C12F8B"/>
    <w:rsid w:val="00C14D4C"/>
    <w:rsid w:val="00C15033"/>
    <w:rsid w:val="00C22E15"/>
    <w:rsid w:val="00C3219D"/>
    <w:rsid w:val="00C403C9"/>
    <w:rsid w:val="00C52CCA"/>
    <w:rsid w:val="00C531CF"/>
    <w:rsid w:val="00C56353"/>
    <w:rsid w:val="00C62252"/>
    <w:rsid w:val="00C64D04"/>
    <w:rsid w:val="00C7252B"/>
    <w:rsid w:val="00C84758"/>
    <w:rsid w:val="00C96D28"/>
    <w:rsid w:val="00C97693"/>
    <w:rsid w:val="00CA19D0"/>
    <w:rsid w:val="00CA1FE0"/>
    <w:rsid w:val="00CC1CDC"/>
    <w:rsid w:val="00CC42D3"/>
    <w:rsid w:val="00CC52A1"/>
    <w:rsid w:val="00CC61B9"/>
    <w:rsid w:val="00CD061E"/>
    <w:rsid w:val="00CD6697"/>
    <w:rsid w:val="00CE7147"/>
    <w:rsid w:val="00CF5B1E"/>
    <w:rsid w:val="00CF6CB9"/>
    <w:rsid w:val="00D008A1"/>
    <w:rsid w:val="00D10A3F"/>
    <w:rsid w:val="00D121D4"/>
    <w:rsid w:val="00D14218"/>
    <w:rsid w:val="00D21DD3"/>
    <w:rsid w:val="00D4660E"/>
    <w:rsid w:val="00D53EDE"/>
    <w:rsid w:val="00D56C9D"/>
    <w:rsid w:val="00D64083"/>
    <w:rsid w:val="00D66B9D"/>
    <w:rsid w:val="00D706A8"/>
    <w:rsid w:val="00D747D8"/>
    <w:rsid w:val="00D86412"/>
    <w:rsid w:val="00D926C7"/>
    <w:rsid w:val="00D927F7"/>
    <w:rsid w:val="00D9399D"/>
    <w:rsid w:val="00D971E2"/>
    <w:rsid w:val="00DA2FE2"/>
    <w:rsid w:val="00DB350A"/>
    <w:rsid w:val="00DC2BD6"/>
    <w:rsid w:val="00DC5B7D"/>
    <w:rsid w:val="00DE4A6B"/>
    <w:rsid w:val="00DF3A52"/>
    <w:rsid w:val="00DF772C"/>
    <w:rsid w:val="00DF7CFD"/>
    <w:rsid w:val="00E05C61"/>
    <w:rsid w:val="00E137BC"/>
    <w:rsid w:val="00E239B1"/>
    <w:rsid w:val="00E23A26"/>
    <w:rsid w:val="00E46295"/>
    <w:rsid w:val="00E71C89"/>
    <w:rsid w:val="00E7486E"/>
    <w:rsid w:val="00E91386"/>
    <w:rsid w:val="00E94E97"/>
    <w:rsid w:val="00E95C34"/>
    <w:rsid w:val="00EA3949"/>
    <w:rsid w:val="00EA5859"/>
    <w:rsid w:val="00EB4E1A"/>
    <w:rsid w:val="00EB62D5"/>
    <w:rsid w:val="00EC02F7"/>
    <w:rsid w:val="00EC2D22"/>
    <w:rsid w:val="00EC4AD4"/>
    <w:rsid w:val="00EC784E"/>
    <w:rsid w:val="00ED11D9"/>
    <w:rsid w:val="00ED2D0B"/>
    <w:rsid w:val="00ED4D38"/>
    <w:rsid w:val="00EE42F0"/>
    <w:rsid w:val="00EE628A"/>
    <w:rsid w:val="00F21479"/>
    <w:rsid w:val="00F3298A"/>
    <w:rsid w:val="00F379DA"/>
    <w:rsid w:val="00F47F8C"/>
    <w:rsid w:val="00F576AE"/>
    <w:rsid w:val="00F61B8D"/>
    <w:rsid w:val="00F71A0F"/>
    <w:rsid w:val="00F779B2"/>
    <w:rsid w:val="00FA21E8"/>
    <w:rsid w:val="00FA241F"/>
    <w:rsid w:val="00FA5D3E"/>
    <w:rsid w:val="00FA5F1B"/>
    <w:rsid w:val="00FC44FB"/>
    <w:rsid w:val="00FD081F"/>
    <w:rsid w:val="00FD3286"/>
    <w:rsid w:val="00FE4378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14331"/>
  <w15:chartTrackingRefBased/>
  <w15:docId w15:val="{24F53A6D-3244-4D05-8025-B3FBB7F6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49"/>
    <w:pPr>
      <w:spacing w:after="0"/>
      <w:jc w:val="both"/>
    </w:pPr>
    <w:rPr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C40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5B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403C9"/>
    <w:rPr>
      <w:rFonts w:asciiTheme="majorHAnsi" w:eastAsiaTheme="majorEastAsia" w:hAnsiTheme="majorHAnsi" w:cstheme="majorBidi"/>
      <w:b/>
      <w:sz w:val="24"/>
      <w:szCs w:val="32"/>
    </w:rPr>
  </w:style>
  <w:style w:type="paragraph" w:customStyle="1" w:styleId="Ttulo11">
    <w:name w:val="Título 11"/>
    <w:basedOn w:val="Normal"/>
    <w:rsid w:val="003D2915"/>
    <w:pPr>
      <w:numPr>
        <w:numId w:val="1"/>
      </w:numPr>
    </w:pPr>
  </w:style>
  <w:style w:type="paragraph" w:customStyle="1" w:styleId="Ttulo21">
    <w:name w:val="Título 21"/>
    <w:basedOn w:val="Normal"/>
    <w:rsid w:val="003D2915"/>
    <w:pPr>
      <w:numPr>
        <w:ilvl w:val="1"/>
        <w:numId w:val="1"/>
      </w:numPr>
    </w:pPr>
  </w:style>
  <w:style w:type="paragraph" w:customStyle="1" w:styleId="Ttulo31">
    <w:name w:val="Título 31"/>
    <w:basedOn w:val="Normal"/>
    <w:rsid w:val="003D2915"/>
    <w:pPr>
      <w:numPr>
        <w:ilvl w:val="2"/>
        <w:numId w:val="1"/>
      </w:numPr>
    </w:pPr>
  </w:style>
  <w:style w:type="paragraph" w:customStyle="1" w:styleId="Ttulo41">
    <w:name w:val="Título 41"/>
    <w:basedOn w:val="Normal"/>
    <w:rsid w:val="003D2915"/>
    <w:pPr>
      <w:numPr>
        <w:ilvl w:val="3"/>
        <w:numId w:val="1"/>
      </w:numPr>
    </w:pPr>
  </w:style>
  <w:style w:type="paragraph" w:customStyle="1" w:styleId="Ttulo51">
    <w:name w:val="Título 51"/>
    <w:basedOn w:val="Normal"/>
    <w:rsid w:val="003D2915"/>
    <w:pPr>
      <w:numPr>
        <w:ilvl w:val="4"/>
        <w:numId w:val="1"/>
      </w:numPr>
    </w:pPr>
  </w:style>
  <w:style w:type="paragraph" w:customStyle="1" w:styleId="Ttulo61">
    <w:name w:val="Título 61"/>
    <w:basedOn w:val="Normal"/>
    <w:rsid w:val="003D2915"/>
    <w:pPr>
      <w:numPr>
        <w:ilvl w:val="5"/>
        <w:numId w:val="1"/>
      </w:numPr>
    </w:pPr>
  </w:style>
  <w:style w:type="paragraph" w:customStyle="1" w:styleId="Ttulo71">
    <w:name w:val="Título 71"/>
    <w:basedOn w:val="Normal"/>
    <w:rsid w:val="003D2915"/>
    <w:pPr>
      <w:numPr>
        <w:ilvl w:val="6"/>
        <w:numId w:val="1"/>
      </w:numPr>
    </w:pPr>
  </w:style>
  <w:style w:type="paragraph" w:customStyle="1" w:styleId="Ttulo81">
    <w:name w:val="Título 81"/>
    <w:basedOn w:val="Normal"/>
    <w:rsid w:val="003D2915"/>
    <w:pPr>
      <w:numPr>
        <w:ilvl w:val="7"/>
        <w:numId w:val="1"/>
      </w:numPr>
    </w:pPr>
  </w:style>
  <w:style w:type="paragraph" w:customStyle="1" w:styleId="Ttulo91">
    <w:name w:val="Título 91"/>
    <w:basedOn w:val="Normal"/>
    <w:rsid w:val="003D2915"/>
    <w:pPr>
      <w:numPr>
        <w:ilvl w:val="8"/>
        <w:numId w:val="1"/>
      </w:numPr>
    </w:pPr>
  </w:style>
  <w:style w:type="table" w:styleId="Tabelacomgrade">
    <w:name w:val="Table Grid"/>
    <w:basedOn w:val="Tabelanormal"/>
    <w:uiPriority w:val="39"/>
    <w:rsid w:val="00844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5B17E9"/>
    <w:pPr>
      <w:spacing w:line="240" w:lineRule="auto"/>
    </w:pPr>
    <w:rPr>
      <w:iCs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83263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3263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083263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3263"/>
    <w:rPr>
      <w:sz w:val="20"/>
    </w:rPr>
  </w:style>
  <w:style w:type="character" w:styleId="TextodoEspaoReservado">
    <w:name w:val="Placeholder Text"/>
    <w:basedOn w:val="Fontepargpadro"/>
    <w:uiPriority w:val="99"/>
    <w:semiHidden/>
    <w:rsid w:val="00110EBF"/>
    <w:rPr>
      <w:color w:val="808080"/>
    </w:rPr>
  </w:style>
  <w:style w:type="paragraph" w:styleId="PargrafodaLista">
    <w:name w:val="List Paragraph"/>
    <w:basedOn w:val="Normal"/>
    <w:uiPriority w:val="34"/>
    <w:qFormat/>
    <w:rsid w:val="00110EBF"/>
    <w:pPr>
      <w:ind w:left="720"/>
      <w:contextualSpacing/>
    </w:pPr>
  </w:style>
  <w:style w:type="character" w:customStyle="1" w:styleId="Mention">
    <w:name w:val="Mention"/>
    <w:basedOn w:val="Fontepargpadro"/>
    <w:uiPriority w:val="99"/>
    <w:semiHidden/>
    <w:unhideWhenUsed/>
    <w:rsid w:val="007F53C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7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7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8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4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5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7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ronety@uea.edu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aianecfd@gmail.com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b.eng@uea.edu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renata.f.cardoz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udiofcardozo@gmail.com" TargetMode="External"/><Relationship Id="rId14" Type="http://schemas.openxmlformats.org/officeDocument/2006/relationships/hyperlink" Target="mailto:thiago.tancredi@ufsc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A5045DF-B14B-4A66-9929-311692D7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780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Jean-David Caprace</dc:creator>
  <cp:keywords/>
  <dc:description/>
  <cp:lastModifiedBy>Aqua2013</cp:lastModifiedBy>
  <cp:revision>3</cp:revision>
  <dcterms:created xsi:type="dcterms:W3CDTF">2017-04-20T14:47:00Z</dcterms:created>
  <dcterms:modified xsi:type="dcterms:W3CDTF">2017-04-20T15:32:00Z</dcterms:modified>
</cp:coreProperties>
</file>